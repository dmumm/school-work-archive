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63A1D" w14:textId="77777777" w:rsidR="003A1727" w:rsidRDefault="008B06A4">
      <w:pPr>
        <w:rPr>
          <w:del w:id="0" w:author="Other Author" w:date="2019-08-26T17:05:00Z"/>
        </w:rPr>
      </w:pPr>
      <w:del w:id="1" w:author="Other Author" w:date="2019-08-26T17:05:00Z">
        <w:r>
          <w:delText>Definition #1</w:delText>
        </w:r>
      </w:del>
    </w:p>
    <w:p w14:paraId="54704FEA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2" w:author="Other Author" w:date="2019-08-26T17:05:00Z"/>
        </w:rPr>
      </w:pPr>
      <w:del w:id="3" w:author="Other Author" w:date="2019-08-26T17:05:00Z">
        <w:r>
          <w:delText>Programming Language: Notational system intended primarily to facilitate human-machine interaction</w:delText>
        </w:r>
      </w:del>
    </w:p>
    <w:p w14:paraId="73B694A1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4" w:author="Other Author" w:date="2019-08-26T17:05:00Z"/>
        </w:rPr>
      </w:pPr>
      <w:del w:id="5" w:author="Other Author" w:date="2019-08-26T17:05:00Z">
        <w:r>
          <w:delText>Both human and machine-readable</w:delText>
        </w:r>
      </w:del>
    </w:p>
    <w:p w14:paraId="3E70CF69" w14:textId="77777777" w:rsidR="008B06A4" w:rsidRDefault="008B06A4" w:rsidP="008B06A4">
      <w:pPr>
        <w:rPr>
          <w:del w:id="6" w:author="Other Author" w:date="2019-08-26T17:05:00Z"/>
        </w:rPr>
      </w:pPr>
    </w:p>
    <w:p w14:paraId="08D1D0C8" w14:textId="77777777" w:rsidR="008B06A4" w:rsidRDefault="008B06A4" w:rsidP="008B06A4">
      <w:pPr>
        <w:rPr>
          <w:del w:id="7" w:author="Other Author" w:date="2019-08-26T17:05:00Z"/>
        </w:rPr>
      </w:pPr>
      <w:del w:id="8" w:author="Other Author" w:date="2019-08-26T17:05:00Z">
        <w:r>
          <w:delText>Definition #2</w:delText>
        </w:r>
      </w:del>
    </w:p>
    <w:p w14:paraId="74432FC4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9" w:author="Other Author" w:date="2019-08-26T17:05:00Z"/>
        </w:rPr>
      </w:pPr>
      <w:del w:id="10" w:author="Other Author" w:date="2019-08-26T17:05:00Z">
        <w:r>
          <w:delText>Linguistically, a programming language has a syntax</w:delText>
        </w:r>
      </w:del>
    </w:p>
    <w:p w14:paraId="508C6B5D" w14:textId="77777777" w:rsidR="008B06A4" w:rsidRDefault="008B06A4" w:rsidP="008B06A4">
      <w:pPr>
        <w:rPr>
          <w:del w:id="11" w:author="Other Author" w:date="2019-08-26T17:05:00Z"/>
        </w:rPr>
      </w:pPr>
    </w:p>
    <w:p w14:paraId="35FF9DB0" w14:textId="77777777" w:rsidR="008B06A4" w:rsidRDefault="008B06A4" w:rsidP="008B06A4">
      <w:pPr>
        <w:rPr>
          <w:del w:id="12" w:author="Other Author" w:date="2019-08-26T17:05:00Z"/>
        </w:rPr>
      </w:pPr>
      <w:del w:id="13" w:author="Other Author" w:date="2019-08-26T17:05:00Z">
        <w:r>
          <w:delText>Definition #3</w:delText>
        </w:r>
      </w:del>
    </w:p>
    <w:p w14:paraId="2A5126AE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14" w:author="Other Author" w:date="2019-08-26T17:05:00Z"/>
        </w:rPr>
      </w:pPr>
      <w:del w:id="15" w:author="Other Author" w:date="2019-08-26T17:05:00Z">
        <w:r>
          <w:delText>A program is something that produced by a programming language</w:delText>
        </w:r>
      </w:del>
    </w:p>
    <w:p w14:paraId="0645AE77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16" w:author="Other Author" w:date="2019-08-26T17:05:00Z"/>
        </w:rPr>
      </w:pPr>
      <w:del w:id="17" w:author="Other Author" w:date="2019-08-26T17:05:00Z">
        <w:r>
          <w:delText xml:space="preserve">A program is a structured entity with semantics </w:delText>
        </w:r>
      </w:del>
    </w:p>
    <w:p w14:paraId="3A42C91F" w14:textId="77777777" w:rsidR="008B06A4" w:rsidRDefault="008B06A4" w:rsidP="008B06A4">
      <w:pPr>
        <w:rPr>
          <w:del w:id="18" w:author="Other Author" w:date="2019-08-26T17:05:00Z"/>
        </w:rPr>
      </w:pPr>
    </w:p>
    <w:p w14:paraId="2F2A8573" w14:textId="77777777" w:rsidR="008B06A4" w:rsidRDefault="008B06A4" w:rsidP="008B06A4">
      <w:pPr>
        <w:rPr>
          <w:del w:id="19" w:author="Other Author" w:date="2019-08-26T17:05:00Z"/>
        </w:rPr>
      </w:pPr>
      <w:del w:id="20" w:author="Other Author" w:date="2019-08-26T17:05:00Z">
        <w:r>
          <w:delText>We study programming language concepts for many reasons</w:delText>
        </w:r>
      </w:del>
    </w:p>
    <w:p w14:paraId="0D4E68CB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21" w:author="Other Author" w:date="2019-08-26T17:05:00Z"/>
        </w:rPr>
      </w:pPr>
      <w:del w:id="22" w:author="Other Author" w:date="2019-08-26T17:05:00Z">
        <w:r>
          <w:delText>Become aware of language features or capabilities to speed process</w:delText>
        </w:r>
      </w:del>
    </w:p>
    <w:p w14:paraId="1416E953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23" w:author="Other Author" w:date="2019-08-26T17:05:00Z"/>
        </w:rPr>
      </w:pPr>
      <w:del w:id="24" w:author="Other Author" w:date="2019-08-26T17:05:00Z">
        <w:r>
          <w:delText>Intelligently choose language</w:delText>
        </w:r>
      </w:del>
    </w:p>
    <w:p w14:paraId="4E01C3C2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25" w:author="Other Author" w:date="2019-08-26T17:05:00Z"/>
        </w:rPr>
      </w:pPr>
      <w:del w:id="26" w:author="Other Author" w:date="2019-08-26T17:05:00Z">
        <w:r>
          <w:delText>Learn new languages</w:delText>
        </w:r>
      </w:del>
    </w:p>
    <w:p w14:paraId="34BFC291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27" w:author="Other Author" w:date="2019-08-26T17:05:00Z"/>
        </w:rPr>
      </w:pPr>
      <w:del w:id="28" w:author="Other Author" w:date="2019-08-26T17:05:00Z">
        <w:r>
          <w:delText>Understand implementation issues</w:delText>
        </w:r>
      </w:del>
    </w:p>
    <w:p w14:paraId="3B980D64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29" w:author="Other Author" w:date="2019-08-26T17:05:00Z"/>
        </w:rPr>
      </w:pPr>
      <w:del w:id="30" w:author="Other Author" w:date="2019-08-26T17:05:00Z">
        <w:r>
          <w:delText>Modify or design new languages</w:delText>
        </w:r>
      </w:del>
    </w:p>
    <w:p w14:paraId="53469190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31" w:author="Other Author" w:date="2019-08-26T17:05:00Z"/>
        </w:rPr>
      </w:pPr>
      <w:del w:id="32" w:author="Other Author" w:date="2019-08-26T17:05:00Z">
        <w:r>
          <w:delText xml:space="preserve">Get credit for required courses </w:delText>
        </w:r>
      </w:del>
    </w:p>
    <w:p w14:paraId="554B3227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33" w:author="Other Author" w:date="2019-08-26T17:05:00Z"/>
        </w:rPr>
      </w:pPr>
      <w:del w:id="34" w:author="Other Author" w:date="2019-08-26T17:05:00Z">
        <w:r>
          <w:delText>Concepts and features embraced by particular language may have influence on programmer’s mindset</w:delText>
        </w:r>
      </w:del>
    </w:p>
    <w:p w14:paraId="40CFF123" w14:textId="77777777" w:rsidR="008B06A4" w:rsidRDefault="008B06A4" w:rsidP="008B06A4">
      <w:pPr>
        <w:rPr>
          <w:del w:id="35" w:author="Other Author" w:date="2019-08-26T17:05:00Z"/>
        </w:rPr>
      </w:pPr>
      <w:del w:id="36" w:author="Other Author" w:date="2019-08-26T17:05:00Z">
        <w:r>
          <w:delText>Formal Approaches</w:delText>
        </w:r>
      </w:del>
    </w:p>
    <w:p w14:paraId="0462A5EF" w14:textId="77777777" w:rsidR="008B06A4" w:rsidRDefault="008B06A4" w:rsidP="008B06A4">
      <w:pPr>
        <w:pStyle w:val="ListParagraph"/>
        <w:numPr>
          <w:ilvl w:val="0"/>
          <w:numId w:val="1"/>
        </w:numPr>
        <w:rPr>
          <w:del w:id="37" w:author="Other Author" w:date="2019-08-26T17:05:00Z"/>
        </w:rPr>
      </w:pPr>
      <w:del w:id="38" w:author="Other Author" w:date="2019-08-26T17:05:00Z">
        <w:r>
          <w:delText>Formal and quantitative characterization of programming language is based upon a formal language which itself is based upon a formal grammar</w:delText>
        </w:r>
      </w:del>
    </w:p>
    <w:p w14:paraId="5784699C" w14:textId="77777777" w:rsidR="008B06A4" w:rsidRPr="008B06A4" w:rsidRDefault="008B06A4" w:rsidP="008B06A4">
      <w:pPr>
        <w:pStyle w:val="ListParagraph"/>
        <w:numPr>
          <w:ilvl w:val="1"/>
          <w:numId w:val="1"/>
        </w:numPr>
        <w:rPr>
          <w:del w:id="39" w:author="Other Author" w:date="2019-08-26T17:05:00Z"/>
        </w:rPr>
      </w:pPr>
      <w:del w:id="40" w:author="Other Author" w:date="2019-08-26T17:05:00Z">
        <w:r>
          <w:delText xml:space="preserve">Grammar denoted </w:delText>
        </w:r>
        <w:r w:rsidRPr="008B06A4">
          <w:rPr>
            <w:i/>
          </w:rPr>
          <w:delText>G</w:delText>
        </w:r>
      </w:del>
    </w:p>
    <w:p w14:paraId="0DD470D3" w14:textId="77777777" w:rsidR="008B06A4" w:rsidRPr="005D12D0" w:rsidRDefault="005D12D0" w:rsidP="005D12D0">
      <w:pPr>
        <w:pStyle w:val="ListParagraph"/>
        <w:numPr>
          <w:ilvl w:val="1"/>
          <w:numId w:val="1"/>
        </w:numPr>
        <w:rPr>
          <w:del w:id="41" w:author="Other Author" w:date="2019-08-26T17:05:00Z"/>
        </w:rPr>
      </w:pPr>
      <w:del w:id="42" w:author="Other Author" w:date="2019-08-26T17:05:00Z">
        <w:r>
          <w:delText xml:space="preserve">Viewpoint allows us to alternately and quantitatively define a program as a </w:delText>
        </w:r>
        <w:r w:rsidRPr="005D12D0">
          <w:rPr>
            <w:i/>
          </w:rPr>
          <w:delText>sentence</w:delText>
        </w:r>
        <w:r>
          <w:delText xml:space="preserve"> or </w:delText>
        </w:r>
        <w:r w:rsidRPr="005D12D0">
          <w:rPr>
            <w:i/>
          </w:rPr>
          <w:delText>string</w:delText>
        </w:r>
        <w:r>
          <w:delText xml:space="preserve"> produced by </w:delText>
        </w:r>
        <w:r w:rsidRPr="005D12D0">
          <w:rPr>
            <w:i/>
          </w:rPr>
          <w:delText>G</w:delText>
        </w:r>
        <w:r>
          <w:delText xml:space="preserve">, and a programming language as the set of all strings (programs) producible by </w:delText>
        </w:r>
        <w:r w:rsidRPr="005D12D0">
          <w:rPr>
            <w:i/>
          </w:rPr>
          <w:delText>G</w:delText>
        </w:r>
      </w:del>
    </w:p>
    <w:p w14:paraId="29F8F864" w14:textId="77777777" w:rsidR="005D12D0" w:rsidRDefault="005D12D0" w:rsidP="005D12D0">
      <w:pPr>
        <w:rPr>
          <w:del w:id="43" w:author="Other Author" w:date="2019-08-26T17:05:00Z"/>
        </w:rPr>
      </w:pPr>
    </w:p>
    <w:p w14:paraId="4F5DCE79" w14:textId="77777777" w:rsidR="005D12D0" w:rsidRDefault="005D12D0" w:rsidP="005D12D0">
      <w:pPr>
        <w:rPr>
          <w:del w:id="44" w:author="Other Author" w:date="2019-08-26T17:05:00Z"/>
        </w:rPr>
      </w:pPr>
      <w:del w:id="45" w:author="Other Author" w:date="2019-08-26T17:05:00Z">
        <w:r>
          <w:delText>Software and Moore’s Law</w:delText>
        </w:r>
      </w:del>
    </w:p>
    <w:p w14:paraId="5CC6CFFF" w14:textId="77777777" w:rsidR="005D12D0" w:rsidRDefault="005D12D0" w:rsidP="005D12D0">
      <w:pPr>
        <w:pStyle w:val="ListParagraph"/>
        <w:numPr>
          <w:ilvl w:val="0"/>
          <w:numId w:val="1"/>
        </w:numPr>
        <w:rPr>
          <w:del w:id="46" w:author="Other Author" w:date="2019-08-26T17:05:00Z"/>
        </w:rPr>
      </w:pPr>
      <w:del w:id="47" w:author="Other Author" w:date="2019-08-26T17:05:00Z">
        <w:r>
          <w:delText>Moore’s Law, stated in 1965 by Gordon Moore, postulates a doubling in computer hardware performance (measured by component density or gates on a chip) rougly every 18 months</w:delText>
        </w:r>
      </w:del>
    </w:p>
    <w:p w14:paraId="522653E2" w14:textId="77777777" w:rsidR="005D12D0" w:rsidRDefault="005D12D0" w:rsidP="005D12D0">
      <w:pPr>
        <w:pStyle w:val="ListParagraph"/>
        <w:numPr>
          <w:ilvl w:val="0"/>
          <w:numId w:val="1"/>
        </w:numPr>
        <w:rPr>
          <w:del w:id="48" w:author="Other Author" w:date="2019-08-26T17:05:00Z"/>
        </w:rPr>
      </w:pPr>
      <w:del w:id="49" w:author="Other Author" w:date="2019-08-26T17:05:00Z">
        <w:r>
          <w:delText xml:space="preserve">This translates into a factor of 100 every 10 years. While Moore’s law is not a law of physics, it has been reasonably accurate in predicting combined processing, storage, and communication capability for </w:delText>
        </w:r>
        <w:r w:rsidR="00794EBD">
          <w:delText>several</w:delText>
        </w:r>
        <w:r>
          <w:delText xml:space="preserve"> decades.</w:delText>
        </w:r>
      </w:del>
    </w:p>
    <w:p w14:paraId="236CF4AC" w14:textId="77777777" w:rsidR="005D12D0" w:rsidRDefault="005D12D0" w:rsidP="005D12D0">
      <w:pPr>
        <w:pStyle w:val="ListParagraph"/>
        <w:numPr>
          <w:ilvl w:val="0"/>
          <w:numId w:val="1"/>
        </w:numPr>
        <w:rPr>
          <w:del w:id="50" w:author="Other Author" w:date="2019-08-26T17:05:00Z"/>
        </w:rPr>
      </w:pPr>
      <w:del w:id="51" w:author="Other Author" w:date="2019-08-26T17:05:00Z">
        <w:r>
          <w:delText>There does not seem to be a corollary to Moore’s law for software.</w:delText>
        </w:r>
      </w:del>
    </w:p>
    <w:p w14:paraId="25F32FB8" w14:textId="77777777" w:rsidR="00794EBD" w:rsidRDefault="00794EBD" w:rsidP="00794EBD">
      <w:pPr>
        <w:rPr>
          <w:del w:id="52" w:author="Other Author" w:date="2019-08-26T17:05:00Z"/>
        </w:rPr>
      </w:pPr>
    </w:p>
    <w:p w14:paraId="7D7A7963" w14:textId="77777777" w:rsidR="00794EBD" w:rsidRDefault="00794EBD" w:rsidP="00794EBD">
      <w:pPr>
        <w:rPr>
          <w:del w:id="53" w:author="Other Author" w:date="2019-08-26T17:05:00Z"/>
        </w:rPr>
      </w:pPr>
    </w:p>
    <w:p w14:paraId="5E8FB91C" w14:textId="77777777" w:rsidR="00794EBD" w:rsidRDefault="00794EBD" w:rsidP="00794EBD">
      <w:pPr>
        <w:rPr>
          <w:del w:id="54" w:author="Other Author" w:date="2019-08-26T17:05:00Z"/>
        </w:rPr>
      </w:pPr>
    </w:p>
    <w:p w14:paraId="4ABD419C" w14:textId="77777777" w:rsidR="00794EBD" w:rsidRDefault="00794EBD" w:rsidP="00794EBD">
      <w:pPr>
        <w:rPr>
          <w:del w:id="55" w:author="Other Author" w:date="2019-08-26T17:05:00Z"/>
        </w:rPr>
      </w:pPr>
    </w:p>
    <w:p w14:paraId="598AE0BA" w14:textId="77777777" w:rsidR="00794EBD" w:rsidRDefault="00794EBD" w:rsidP="00794EBD">
      <w:pPr>
        <w:rPr>
          <w:del w:id="56" w:author="Other Author" w:date="2019-08-26T17:05:00Z"/>
        </w:rPr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4EBD" w14:paraId="68E55219" w14:textId="77777777" w:rsidTr="00794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7" w:author="Other Author" w:date="2019-08-26T17:05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3FDC1E5B" w14:textId="77777777" w:rsidR="00794EBD" w:rsidRDefault="00794EBD" w:rsidP="00794EBD">
            <w:pPr>
              <w:rPr>
                <w:del w:id="58" w:author="Other Author" w:date="2019-08-26T17:05:00Z"/>
              </w:rPr>
            </w:pPr>
            <w:del w:id="59" w:author="Other Author" w:date="2019-08-26T17:05:00Z">
              <w:r>
                <w:lastRenderedPageBreak/>
                <w:delText>Hardware</w:delText>
              </w:r>
            </w:del>
          </w:p>
        </w:tc>
        <w:tc>
          <w:tcPr>
            <w:tcW w:w="4675" w:type="dxa"/>
          </w:tcPr>
          <w:p w14:paraId="7A855A47" w14:textId="77777777" w:rsidR="00794EBD" w:rsidRDefault="00794EBD" w:rsidP="00794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0" w:author="Other Author" w:date="2019-08-26T17:05:00Z"/>
              </w:rPr>
            </w:pPr>
            <w:del w:id="61" w:author="Other Author" w:date="2019-08-26T17:05:00Z">
              <w:r>
                <w:delText>Software</w:delText>
              </w:r>
            </w:del>
          </w:p>
        </w:tc>
      </w:tr>
      <w:tr w:rsidR="00794EBD" w14:paraId="25CA40EE" w14:textId="77777777" w:rsidTr="00794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2" w:author="Other Author" w:date="2019-08-26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8B701C" w14:textId="77777777" w:rsidR="00794EBD" w:rsidRDefault="00794EBD" w:rsidP="00794EBD">
            <w:pPr>
              <w:rPr>
                <w:del w:id="63" w:author="Other Author" w:date="2019-08-26T17:05:00Z"/>
              </w:rPr>
            </w:pPr>
            <w:del w:id="64" w:author="Other Author" w:date="2019-08-26T17:05:00Z">
              <w:r>
                <w:delText>Gears</w:delText>
              </w:r>
            </w:del>
          </w:p>
        </w:tc>
        <w:tc>
          <w:tcPr>
            <w:tcW w:w="4675" w:type="dxa"/>
          </w:tcPr>
          <w:p w14:paraId="4058B2A5" w14:textId="77777777" w:rsidR="00794EBD" w:rsidRDefault="00794EBD" w:rsidP="00794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5" w:author="Other Author" w:date="2019-08-26T17:05:00Z"/>
              </w:rPr>
            </w:pPr>
            <w:del w:id="66" w:author="Other Author" w:date="2019-08-26T17:05:00Z">
              <w:r>
                <w:delText>Changing Gears</w:delText>
              </w:r>
            </w:del>
          </w:p>
        </w:tc>
      </w:tr>
      <w:tr w:rsidR="00794EBD" w14:paraId="69C1D905" w14:textId="77777777" w:rsidTr="00794EBD">
        <w:trPr>
          <w:del w:id="67" w:author="Other Author" w:date="2019-08-26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29ADE5" w14:textId="77777777" w:rsidR="00794EBD" w:rsidRDefault="00794EBD" w:rsidP="00794EBD">
            <w:pPr>
              <w:rPr>
                <w:del w:id="68" w:author="Other Author" w:date="2019-08-26T17:05:00Z"/>
              </w:rPr>
            </w:pPr>
            <w:del w:id="69" w:author="Other Author" w:date="2019-08-26T17:05:00Z">
              <w:r>
                <w:delText>Relays / Vacuum Tubes</w:delText>
              </w:r>
            </w:del>
          </w:p>
        </w:tc>
        <w:tc>
          <w:tcPr>
            <w:tcW w:w="4675" w:type="dxa"/>
          </w:tcPr>
          <w:p w14:paraId="69011650" w14:textId="77777777" w:rsidR="00794EBD" w:rsidRDefault="00794EBD" w:rsidP="0079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" w:author="Other Author" w:date="2019-08-26T17:05:00Z"/>
              </w:rPr>
            </w:pPr>
            <w:del w:id="71" w:author="Other Author" w:date="2019-08-26T17:05:00Z">
              <w:r>
                <w:delText>Switches, cables, machine code</w:delText>
              </w:r>
            </w:del>
          </w:p>
        </w:tc>
      </w:tr>
      <w:tr w:rsidR="00794EBD" w14:paraId="59151743" w14:textId="77777777" w:rsidTr="00794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2" w:author="Other Author" w:date="2019-08-26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AF8C7A" w14:textId="77777777" w:rsidR="00794EBD" w:rsidRDefault="00794EBD" w:rsidP="00794EBD">
            <w:pPr>
              <w:rPr>
                <w:del w:id="73" w:author="Other Author" w:date="2019-08-26T17:05:00Z"/>
              </w:rPr>
            </w:pPr>
            <w:del w:id="74" w:author="Other Author" w:date="2019-08-26T17:05:00Z">
              <w:r>
                <w:delText>Discrete Transistors</w:delText>
              </w:r>
            </w:del>
          </w:p>
        </w:tc>
        <w:tc>
          <w:tcPr>
            <w:tcW w:w="4675" w:type="dxa"/>
          </w:tcPr>
          <w:p w14:paraId="05AD013C" w14:textId="77777777" w:rsidR="00794EBD" w:rsidRDefault="00794EBD" w:rsidP="00794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5" w:author="Other Author" w:date="2019-08-26T17:05:00Z"/>
              </w:rPr>
            </w:pPr>
            <w:del w:id="76" w:author="Other Author" w:date="2019-08-26T17:05:00Z">
              <w:r>
                <w:delText>Assemblers</w:delText>
              </w:r>
            </w:del>
          </w:p>
        </w:tc>
      </w:tr>
      <w:tr w:rsidR="00794EBD" w14:paraId="1E34CB4D" w14:textId="77777777" w:rsidTr="00794EBD">
        <w:trPr>
          <w:del w:id="77" w:author="Other Author" w:date="2019-08-26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2A5596" w14:textId="77777777" w:rsidR="00794EBD" w:rsidRDefault="00794EBD" w:rsidP="00794EBD">
            <w:pPr>
              <w:rPr>
                <w:del w:id="78" w:author="Other Author" w:date="2019-08-26T17:05:00Z"/>
              </w:rPr>
            </w:pPr>
            <w:del w:id="79" w:author="Other Author" w:date="2019-08-26T17:05:00Z">
              <w:r>
                <w:delText>LSI</w:delText>
              </w:r>
            </w:del>
          </w:p>
        </w:tc>
        <w:tc>
          <w:tcPr>
            <w:tcW w:w="4675" w:type="dxa"/>
          </w:tcPr>
          <w:p w14:paraId="082212B8" w14:textId="77777777" w:rsidR="00794EBD" w:rsidRDefault="00794EBD" w:rsidP="0079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" w:author="Other Author" w:date="2019-08-26T17:05:00Z"/>
              </w:rPr>
            </w:pPr>
            <w:del w:id="81" w:author="Other Author" w:date="2019-08-26T17:05:00Z">
              <w:r>
                <w:delText>Higher-level dev, systems</w:delText>
              </w:r>
            </w:del>
          </w:p>
        </w:tc>
      </w:tr>
      <w:tr w:rsidR="00794EBD" w14:paraId="5E925F9D" w14:textId="77777777" w:rsidTr="00794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2" w:author="Other Author" w:date="2019-08-26T17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681420" w14:textId="77777777" w:rsidR="00794EBD" w:rsidRDefault="00794EBD" w:rsidP="00794EBD">
            <w:pPr>
              <w:rPr>
                <w:del w:id="83" w:author="Other Author" w:date="2019-08-26T17:05:00Z"/>
              </w:rPr>
            </w:pPr>
            <w:del w:id="84" w:author="Other Author" w:date="2019-08-26T17:05:00Z">
              <w:r>
                <w:delText>VLSI</w:delText>
              </w:r>
            </w:del>
          </w:p>
        </w:tc>
        <w:tc>
          <w:tcPr>
            <w:tcW w:w="4675" w:type="dxa"/>
          </w:tcPr>
          <w:p w14:paraId="35D8F095" w14:textId="77777777" w:rsidR="00794EBD" w:rsidRDefault="00794EBD" w:rsidP="00794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5" w:author="Other Author" w:date="2019-08-26T17:05:00Z"/>
              </w:rPr>
            </w:pPr>
            <w:del w:id="86" w:author="Other Author" w:date="2019-08-26T17:05:00Z">
              <w:r>
                <w:delText>Paradigms chosen by application</w:delText>
              </w:r>
            </w:del>
          </w:p>
        </w:tc>
      </w:tr>
    </w:tbl>
    <w:p w14:paraId="306B01EC" w14:textId="77777777" w:rsidR="00794EBD" w:rsidRDefault="00794EBD" w:rsidP="00794EBD">
      <w:pPr>
        <w:rPr>
          <w:del w:id="87" w:author="Other Author" w:date="2019-08-26T17:05:00Z"/>
        </w:rPr>
      </w:pPr>
    </w:p>
    <w:p w14:paraId="14358631" w14:textId="77777777" w:rsidR="00794EBD" w:rsidRDefault="00794EBD" w:rsidP="00794EBD">
      <w:pPr>
        <w:rPr>
          <w:del w:id="88" w:author="Other Author" w:date="2019-08-26T17:05:00Z"/>
        </w:rPr>
      </w:pPr>
      <w:del w:id="89" w:author="Other Author" w:date="2019-08-26T17:05:00Z">
        <w:r>
          <w:delText>Today, situation is of greater independence. Hardware generally supports number of Oss and tools, including language interpreters and compilers for programming languages.</w:delText>
        </w:r>
      </w:del>
    </w:p>
    <w:p w14:paraId="6469B5E7" w14:textId="77777777" w:rsidR="00794EBD" w:rsidRDefault="00794EBD" w:rsidP="00794EBD">
      <w:pPr>
        <w:pStyle w:val="ListParagraph"/>
        <w:numPr>
          <w:ilvl w:val="0"/>
          <w:numId w:val="1"/>
        </w:numPr>
        <w:rPr>
          <w:del w:id="90" w:author="Other Author" w:date="2019-08-26T17:05:00Z"/>
        </w:rPr>
      </w:pPr>
      <w:del w:id="91" w:author="Other Author" w:date="2019-08-26T17:05:00Z">
        <w:r>
          <w:delText>To a great extent, language choice is independent of hardware</w:delText>
        </w:r>
      </w:del>
    </w:p>
    <w:p w14:paraId="46745049" w14:textId="77777777" w:rsidR="00794EBD" w:rsidRDefault="00794EBD" w:rsidP="00794EBD">
      <w:pPr>
        <w:pStyle w:val="ListParagraph"/>
        <w:numPr>
          <w:ilvl w:val="0"/>
          <w:numId w:val="1"/>
        </w:numPr>
        <w:rPr>
          <w:del w:id="92" w:author="Other Author" w:date="2019-08-26T17:05:00Z"/>
        </w:rPr>
      </w:pPr>
      <w:del w:id="93" w:author="Other Author" w:date="2019-08-26T17:05:00Z">
        <w:r>
          <w:delText>Hardware is relatively inexpensive (e.g. Raspberry Pi)</w:delText>
        </w:r>
      </w:del>
    </w:p>
    <w:p w14:paraId="7738D389" w14:textId="77777777" w:rsidR="00794EBD" w:rsidRDefault="00794EBD" w:rsidP="00794EBD">
      <w:pPr>
        <w:pStyle w:val="ListParagraph"/>
        <w:numPr>
          <w:ilvl w:val="0"/>
          <w:numId w:val="1"/>
        </w:numPr>
        <w:rPr>
          <w:del w:id="94" w:author="Other Author" w:date="2019-08-26T17:05:00Z"/>
        </w:rPr>
      </w:pPr>
      <w:del w:id="95" w:author="Other Author" w:date="2019-08-26T17:05:00Z">
        <w:r>
          <w:delText>Software development is (relatively) expensive and time-consuming</w:delText>
        </w:r>
      </w:del>
    </w:p>
    <w:p w14:paraId="5A1838DC" w14:textId="77777777" w:rsidR="00794EBD" w:rsidRDefault="00794EBD" w:rsidP="00794EBD">
      <w:pPr>
        <w:pStyle w:val="ListParagraph"/>
        <w:numPr>
          <w:ilvl w:val="0"/>
          <w:numId w:val="1"/>
        </w:numPr>
        <w:rPr>
          <w:del w:id="96" w:author="Other Author" w:date="2019-08-26T17:05:00Z"/>
        </w:rPr>
      </w:pPr>
      <w:del w:id="97" w:author="Other Author" w:date="2019-08-26T17:05:00Z">
        <w:r>
          <w:delText>A possible point of view: Software, not hardware, is holding back advances in computing.</w:delText>
        </w:r>
      </w:del>
    </w:p>
    <w:p w14:paraId="6E4A4721" w14:textId="77777777" w:rsidR="00E24F46" w:rsidRDefault="00E24F46" w:rsidP="00E24F46">
      <w:pPr>
        <w:rPr>
          <w:del w:id="98" w:author="Other Author" w:date="2019-08-26T17:05:00Z"/>
        </w:rPr>
      </w:pPr>
    </w:p>
    <w:p w14:paraId="3297BCD1" w14:textId="77777777" w:rsidR="00E24F46" w:rsidRDefault="00E24F46" w:rsidP="00E24F46">
      <w:pPr>
        <w:rPr>
          <w:del w:id="99" w:author="Other Author" w:date="2019-08-26T17:05:00Z"/>
        </w:rPr>
      </w:pPr>
      <w:del w:id="100" w:author="Other Author" w:date="2019-08-26T17:05:00Z">
        <w:r>
          <w:delText>Paradigms:</w:delText>
        </w:r>
      </w:del>
    </w:p>
    <w:p w14:paraId="02337346" w14:textId="77777777" w:rsidR="00E24F46" w:rsidRDefault="00E24F46" w:rsidP="00E24F46">
      <w:pPr>
        <w:pStyle w:val="ListParagraph"/>
        <w:numPr>
          <w:ilvl w:val="0"/>
          <w:numId w:val="1"/>
        </w:numPr>
        <w:rPr>
          <w:del w:id="101" w:author="Other Author" w:date="2019-08-26T17:05:00Z"/>
        </w:rPr>
      </w:pPr>
      <w:del w:id="102" w:author="Other Author" w:date="2019-08-26T17:05:00Z">
        <w:r>
          <w:delText>Procedural / Imperative (best known, eg Java)</w:delText>
        </w:r>
        <w:bookmarkStart w:id="103" w:name="_GoBack"/>
        <w:bookmarkEnd w:id="103"/>
      </w:del>
    </w:p>
    <w:p w14:paraId="0AD9F3A3" w14:textId="77777777" w:rsidR="00E24F46" w:rsidRDefault="00E24F46" w:rsidP="00E24F46">
      <w:pPr>
        <w:pStyle w:val="ListParagraph"/>
        <w:numPr>
          <w:ilvl w:val="0"/>
          <w:numId w:val="1"/>
        </w:numPr>
        <w:rPr>
          <w:del w:id="104" w:author="Other Author" w:date="2019-08-26T17:05:00Z"/>
        </w:rPr>
      </w:pPr>
      <w:del w:id="105" w:author="Other Author" w:date="2019-08-26T17:05:00Z">
        <w:r>
          <w:delText>Functional / Applicative (like LEGO…?)</w:delText>
        </w:r>
      </w:del>
    </w:p>
    <w:p w14:paraId="66647853" w14:textId="77777777" w:rsidR="00E24F46" w:rsidRDefault="00E24F46" w:rsidP="00E24F46">
      <w:pPr>
        <w:pStyle w:val="ListParagraph"/>
        <w:numPr>
          <w:ilvl w:val="0"/>
          <w:numId w:val="1"/>
        </w:numPr>
        <w:rPr>
          <w:del w:id="106" w:author="Other Author" w:date="2019-08-26T17:05:00Z"/>
        </w:rPr>
      </w:pPr>
      <w:del w:id="107" w:author="Other Author" w:date="2019-08-26T17:05:00Z">
        <w:r>
          <w:delText>Declarative (Prolog)</w:delText>
        </w:r>
      </w:del>
    </w:p>
    <w:p w14:paraId="3768FD42" w14:textId="77777777" w:rsidR="00E24F46" w:rsidRDefault="00E24F46" w:rsidP="00E24F46">
      <w:pPr>
        <w:pStyle w:val="ListParagraph"/>
        <w:numPr>
          <w:ilvl w:val="0"/>
          <w:numId w:val="1"/>
        </w:numPr>
        <w:rPr>
          <w:del w:id="108" w:author="Other Author" w:date="2019-08-26T17:05:00Z"/>
        </w:rPr>
      </w:pPr>
      <w:del w:id="109" w:author="Other Author" w:date="2019-08-26T17:05:00Z">
        <w:r>
          <w:delText>Object-Oriented</w:delText>
        </w:r>
      </w:del>
    </w:p>
    <w:p w14:paraId="51C893DC" w14:textId="5960C4C7" w:rsidR="00E24F46" w:rsidRDefault="00E24F46" w:rsidP="00A7066B">
      <w:pPr>
        <w:pStyle w:val="ListParagraph"/>
        <w:numPr>
          <w:ilvl w:val="0"/>
          <w:numId w:val="1"/>
        </w:numPr>
        <w:rPr>
          <w:del w:id="110" w:author="Other Author" w:date="2019-08-26T17:05:00Z"/>
        </w:rPr>
      </w:pPr>
      <w:del w:id="111" w:author="Other Author" w:date="2019-08-26T17:05:00Z">
        <w:r>
          <w:delText>Rule-based Event-driven</w:delText>
        </w:r>
      </w:del>
    </w:p>
    <w:p w14:paraId="7069F64F" w14:textId="184D723B" w:rsidR="00A7066B" w:rsidRDefault="00A7066B" w:rsidP="00A7066B">
      <w:pPr>
        <w:rPr>
          <w:del w:id="112" w:author="Other Author" w:date="2019-08-26T17:05:00Z"/>
        </w:rPr>
      </w:pPr>
      <w:del w:id="113" w:author="Other Author" w:date="2019-08-26T17:05:00Z">
        <w:r>
          <w:delText>Syntax defines allowable arrangement of symbols in programs, especially fragments. For example, syntax may constrain fragments to have atching parenthesis</w:delText>
        </w:r>
      </w:del>
    </w:p>
    <w:p w14:paraId="6E23FCA0" w14:textId="759F72FE" w:rsidR="00A7066B" w:rsidRDefault="00A7066B" w:rsidP="00A7066B">
      <w:pPr>
        <w:rPr>
          <w:del w:id="114" w:author="Other Author" w:date="2019-08-26T17:05:00Z"/>
        </w:rPr>
      </w:pPr>
    </w:p>
    <w:p w14:paraId="010B77A2" w14:textId="2B48EC56" w:rsidR="00A7066B" w:rsidRDefault="00A7066B" w:rsidP="00A7066B">
      <w:pPr>
        <w:rPr>
          <w:del w:id="115" w:author="Other Author" w:date="2019-08-26T17:05:00Z"/>
        </w:rPr>
      </w:pPr>
      <w:del w:id="116" w:author="Other Author" w:date="2019-08-26T17:05:00Z">
        <w:r>
          <w:tab/>
          <w:delText xml:space="preserve">&lt;main-decl&gt; </w:delText>
        </w:r>
        <w:r>
          <w:rPr>
            <w:rFonts w:ascii="Cambria Math" w:hAnsi="Cambria Math" w:cs="Cambria Math"/>
          </w:rPr>
          <w:delText>∷</w:delText>
        </w:r>
        <w:r>
          <w:delText>= &lt;type&gt; main &lt;arg&gt;</w:delText>
        </w:r>
      </w:del>
    </w:p>
    <w:p w14:paraId="279F79E8" w14:textId="6148D27F" w:rsidR="00A7066B" w:rsidRDefault="00A7066B" w:rsidP="00A7066B">
      <w:pPr>
        <w:rPr>
          <w:del w:id="117" w:author="Other Author" w:date="2019-08-26T17:05:00Z"/>
        </w:rPr>
      </w:pPr>
      <w:del w:id="118" w:author="Other Author" w:date="2019-08-26T17:05:00Z">
        <w:r>
          <w:tab/>
          <w:delText xml:space="preserve">&lt;type&gt; </w:delText>
        </w:r>
        <w:r>
          <w:rPr>
            <w:rFonts w:ascii="Cambria Math" w:hAnsi="Cambria Math" w:cs="Cambria Math"/>
          </w:rPr>
          <w:delText>∷</w:delText>
        </w:r>
        <w:r>
          <w:delText>= int | void</w:delText>
        </w:r>
      </w:del>
    </w:p>
    <w:p w14:paraId="41C04A52" w14:textId="717A132B" w:rsidR="00A7066B" w:rsidRDefault="00A7066B" w:rsidP="00A7066B">
      <w:pPr>
        <w:rPr>
          <w:del w:id="119" w:author="Other Author" w:date="2019-08-26T17:05:00Z"/>
        </w:rPr>
      </w:pPr>
      <w:del w:id="120" w:author="Other Author" w:date="2019-08-26T17:05:00Z">
        <w:r>
          <w:tab/>
          <w:delText xml:space="preserve">&lt;arg&gt; </w:delText>
        </w:r>
        <w:r>
          <w:rPr>
            <w:rFonts w:ascii="Cambria Math" w:hAnsi="Cambria Math" w:cs="Cambria Math"/>
          </w:rPr>
          <w:delText>∷</w:delText>
        </w:r>
        <w:r>
          <w:delText>= lparens &lt;type&gt; rparens</w:delText>
        </w:r>
      </w:del>
    </w:p>
    <w:p w14:paraId="733E5539" w14:textId="5909A247" w:rsidR="00A7066B" w:rsidRDefault="00A7066B" w:rsidP="00A7066B">
      <w:pPr>
        <w:rPr>
          <w:del w:id="121" w:author="Other Author" w:date="2019-08-26T17:05:00Z"/>
        </w:rPr>
      </w:pPr>
      <w:del w:id="122" w:author="Other Author" w:date="2019-08-26T17:05:00Z">
        <w:r>
          <w:delText>Syntax catalogs basic elements of langage, most importantly the structure of the language.</w:delText>
        </w:r>
      </w:del>
    </w:p>
    <w:p w14:paraId="61A36F28" w14:textId="1CE2ADE4" w:rsidR="00A7066B" w:rsidRDefault="00A7066B" w:rsidP="00A7066B">
      <w:del w:id="123" w:author="Other Author" w:date="2019-08-26T17:05:00Z">
        <w:r>
          <w:delText>Syntax is often indicated by a metalanguage, ie a language used to quantify another language. Examples are the language of regular expressions and BNF.</w:delText>
        </w:r>
      </w:del>
    </w:p>
    <w:sectPr w:rsidR="00A7066B">
      <w:pgSz w:w="12240" w:h="15840"/>
      <w:pgMar w:top="1440" w:right="1440" w:bottom="1440" w:left="1440" w:header="720" w:footer="720" w:gutter="0"/>
      <w:cols w:space="720"/>
      <w:docGrid w:linePitch="360"/>
      <w:sectPrChange w:id="124" w:author="Other Author" w:date="2019-08-26T17:05:00Z">
        <w:sectPr w:rsidR="00A7066B">
          <w:pgMar w:top="720" w:right="720" w:bottom="720" w:left="72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F3F2A"/>
    <w:multiLevelType w:val="hybridMultilevel"/>
    <w:tmpl w:val="15C6C544"/>
    <w:lvl w:ilvl="0" w:tplc="DFD80D9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3B"/>
    <w:rsid w:val="00350A4D"/>
    <w:rsid w:val="003A1727"/>
    <w:rsid w:val="005D12D0"/>
    <w:rsid w:val="0063163B"/>
    <w:rsid w:val="00794EBD"/>
    <w:rsid w:val="008B06A4"/>
    <w:rsid w:val="00A7066B"/>
    <w:rsid w:val="00E24F46"/>
    <w:rsid w:val="00F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8823"/>
  <w15:chartTrackingRefBased/>
  <w15:docId w15:val="{4AB18E34-D728-45A3-9F6D-EB1BA3BD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A4"/>
    <w:pPr>
      <w:ind w:left="720"/>
      <w:contextualSpacing/>
    </w:pPr>
  </w:style>
  <w:style w:type="table" w:styleId="TableGrid">
    <w:name w:val="Table Grid"/>
    <w:basedOn w:val="TableNormal"/>
    <w:uiPriority w:val="39"/>
    <w:rsid w:val="0079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94E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94EB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3</cp:revision>
  <dcterms:created xsi:type="dcterms:W3CDTF">2019-08-26T20:05:00Z</dcterms:created>
  <dcterms:modified xsi:type="dcterms:W3CDTF">2019-08-26T21:05:00Z</dcterms:modified>
</cp:coreProperties>
</file>